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609EB" w:rsidR="00206DBE" w:rsidP="0047586A" w:rsidRDefault="0047586A" w14:paraId="03BA0771" w14:textId="77777777">
      <w:pPr>
        <w:spacing w:before="240"/>
        <w:ind w:firstLine="397"/>
        <w:jc w:val="left"/>
        <w:rPr>
          <w:b/>
          <w:sz w:val="32"/>
          <w:szCs w:val="32"/>
          <w:lang w:val="pt-BR"/>
        </w:rPr>
      </w:pPr>
      <w:r w:rsidRPr="006609EB">
        <w:rPr>
          <w:b/>
          <w:sz w:val="32"/>
          <w:szCs w:val="32"/>
          <w:lang w:val="pt-BR"/>
        </w:rPr>
        <w:t xml:space="preserve">                 </w:t>
      </w:r>
      <w:proofErr w:type="spellStart"/>
      <w:r w:rsidRPr="006609EB" w:rsidR="004C4768">
        <w:rPr>
          <w:b/>
          <w:sz w:val="32"/>
          <w:szCs w:val="32"/>
          <w:lang w:val="pt-BR"/>
        </w:rPr>
        <w:t>Kripton</w:t>
      </w:r>
      <w:proofErr w:type="spellEnd"/>
      <w:r w:rsidRPr="006609EB" w:rsidR="004C4768">
        <w:rPr>
          <w:b/>
          <w:sz w:val="32"/>
          <w:szCs w:val="32"/>
          <w:lang w:val="pt-BR"/>
        </w:rPr>
        <w:t xml:space="preserve"> Sports Artigos Esportivos</w:t>
      </w:r>
    </w:p>
    <w:p w:rsidRPr="006609EB" w:rsidR="00206DBE" w:rsidRDefault="00CF3FF9" w14:paraId="03EC5F92" w14:textId="77777777">
      <w:pPr>
        <w:spacing w:before="240"/>
        <w:jc w:val="center"/>
        <w:rPr>
          <w:b/>
          <w:lang w:val="pt-BR"/>
        </w:rPr>
      </w:pPr>
      <w:r w:rsidRPr="006609EB">
        <w:rPr>
          <w:b/>
          <w:lang w:val="pt-BR"/>
        </w:rPr>
        <w:t xml:space="preserve">Fábio </w:t>
      </w:r>
      <w:r w:rsidRPr="006609EB" w:rsidR="00740DBA">
        <w:rPr>
          <w:b/>
          <w:lang w:val="pt-BR"/>
        </w:rPr>
        <w:t>A</w:t>
      </w:r>
      <w:r w:rsidRPr="006609EB">
        <w:rPr>
          <w:b/>
          <w:lang w:val="pt-BR"/>
        </w:rPr>
        <w:t xml:space="preserve">. </w:t>
      </w:r>
      <w:r w:rsidRPr="006609EB" w:rsidR="00740DBA">
        <w:rPr>
          <w:b/>
          <w:lang w:val="pt-BR"/>
        </w:rPr>
        <w:t>Santos</w:t>
      </w:r>
      <w:r w:rsidR="006609EB">
        <w:rPr>
          <w:b/>
          <w:lang w:val="pt-BR"/>
        </w:rPr>
        <w:t>,</w:t>
      </w:r>
      <w:r w:rsidRPr="006609EB" w:rsidR="0059383A">
        <w:rPr>
          <w:b/>
          <w:lang w:val="pt-BR"/>
        </w:rPr>
        <w:t xml:space="preserve"> </w:t>
      </w:r>
      <w:r w:rsidRPr="006609EB" w:rsidR="00D16E95">
        <w:rPr>
          <w:b/>
          <w:lang w:val="pt-BR"/>
        </w:rPr>
        <w:t>Marcos Viniciu</w:t>
      </w:r>
      <w:r w:rsidR="006609EB">
        <w:rPr>
          <w:b/>
          <w:lang w:val="pt-BR"/>
        </w:rPr>
        <w:t xml:space="preserve">s </w:t>
      </w:r>
      <w:r w:rsidRPr="006609EB" w:rsidR="00D16E95">
        <w:rPr>
          <w:b/>
          <w:lang w:val="pt-BR"/>
        </w:rPr>
        <w:t>Alves</w:t>
      </w:r>
      <w:r w:rsidR="006609EB">
        <w:rPr>
          <w:b/>
          <w:lang w:val="pt-BR"/>
        </w:rPr>
        <w:t xml:space="preserve">, Matheus Ribeiro, Leandro </w:t>
      </w:r>
      <w:proofErr w:type="spellStart"/>
      <w:r w:rsidRPr="006609EB" w:rsidR="006609EB">
        <w:rPr>
          <w:b/>
          <w:u w:val="single"/>
          <w:lang w:val="pt-BR"/>
        </w:rPr>
        <w:t>Guezin</w:t>
      </w:r>
      <w:proofErr w:type="spellEnd"/>
      <w:r w:rsidR="006609EB">
        <w:rPr>
          <w:b/>
          <w:lang w:val="pt-BR"/>
        </w:rPr>
        <w:t>, Wellington Santos, Daniel Prata</w:t>
      </w:r>
    </w:p>
    <w:p w:rsidRPr="006609EB" w:rsidR="00206DBE" w:rsidRDefault="00CF3FF9" w14:paraId="79A4817D" w14:textId="77777777">
      <w:pPr>
        <w:spacing w:before="240"/>
        <w:jc w:val="center"/>
        <w:rPr>
          <w:lang w:val="pt-BR"/>
        </w:rPr>
      </w:pPr>
      <w:r w:rsidRPr="006609EB">
        <w:rPr>
          <w:lang w:val="pt-BR"/>
        </w:rPr>
        <w:t>Faculdade Impacta de Tecnologia</w:t>
      </w:r>
      <w:r w:rsidRPr="006609EB">
        <w:rPr>
          <w:lang w:val="pt-BR"/>
        </w:rPr>
        <w:br/>
      </w:r>
      <w:r w:rsidRPr="006609EB">
        <w:rPr>
          <w:lang w:val="pt-BR"/>
        </w:rPr>
        <w:t>São Paulo – SP – Brasil</w:t>
      </w:r>
      <w:r w:rsidRPr="006609EB">
        <w:rPr>
          <w:lang w:val="pt-BR"/>
        </w:rPr>
        <w:br/>
      </w:r>
    </w:p>
    <w:bookmarkStart w:name="_GoBack" w:id="0"/>
    <w:p w:rsidRPr="006609EB" w:rsidR="00206DBE" w:rsidRDefault="00F019BD" w14:paraId="6F86AE75" w14:textId="77777777">
      <w:pPr>
        <w:spacing w:after="120"/>
        <w:jc w:val="center"/>
        <w:rPr>
          <w:rFonts w:ascii="Courier New" w:hAnsi="Courier New" w:eastAsia="Courier New" w:cs="Courier New"/>
          <w:sz w:val="20"/>
          <w:szCs w:val="20"/>
          <w:lang w:val="pt-BR"/>
        </w:rPr>
      </w:pPr>
      <w:r>
        <w:rPr>
          <w:rStyle w:val="Hyperlink"/>
          <w:rFonts w:ascii="Courier New" w:hAnsi="Courier New" w:eastAsia="Courier New" w:cs="Courier New"/>
          <w:sz w:val="20"/>
          <w:szCs w:val="20"/>
          <w:lang w:val="pt-BR"/>
        </w:rPr>
        <w:fldChar w:fldCharType="begin"/>
      </w:r>
      <w:r>
        <w:rPr>
          <w:rStyle w:val="Hyperlink"/>
          <w:rFonts w:ascii="Courier New" w:hAnsi="Courier New" w:eastAsia="Courier New" w:cs="Courier New"/>
          <w:sz w:val="20"/>
          <w:szCs w:val="20"/>
          <w:lang w:val="pt-BR"/>
        </w:rPr>
        <w:instrText xml:space="preserve"> HYPERLINK "mailto:fabioaguiarsantos@gmail.com" </w:instrText>
      </w:r>
      <w:r>
        <w:rPr>
          <w:rStyle w:val="Hyperlink"/>
          <w:rFonts w:ascii="Courier New" w:hAnsi="Courier New" w:eastAsia="Courier New" w:cs="Courier New"/>
          <w:sz w:val="20"/>
          <w:szCs w:val="20"/>
          <w:lang w:val="pt-BR"/>
        </w:rPr>
        <w:fldChar w:fldCharType="separate"/>
      </w:r>
      <w:r w:rsidRPr="006609EB" w:rsidR="002B57A6">
        <w:rPr>
          <w:rStyle w:val="Hyperlink"/>
          <w:rFonts w:ascii="Courier New" w:hAnsi="Courier New" w:eastAsia="Courier New" w:cs="Courier New"/>
          <w:sz w:val="20"/>
          <w:szCs w:val="20"/>
          <w:lang w:val="pt-BR"/>
        </w:rPr>
        <w:t>fabioaguiarsantos@gmail.com</w:t>
      </w:r>
      <w:r>
        <w:rPr>
          <w:rStyle w:val="Hyperlink"/>
          <w:rFonts w:ascii="Courier New" w:hAnsi="Courier New" w:eastAsia="Courier New" w:cs="Courier New"/>
          <w:sz w:val="20"/>
          <w:szCs w:val="20"/>
          <w:lang w:val="pt-BR"/>
        </w:rPr>
        <w:fldChar w:fldCharType="end"/>
      </w:r>
    </w:p>
    <w:p w:rsidRPr="006609EB" w:rsidR="000A1BB8" w:rsidRDefault="00F019BD" w14:paraId="2D8C0821" w14:textId="77777777">
      <w:pPr>
        <w:spacing w:after="120"/>
        <w:jc w:val="center"/>
        <w:rPr>
          <w:rFonts w:ascii="Courier New" w:hAnsi="Courier New" w:eastAsia="Courier New" w:cs="Courier New"/>
          <w:sz w:val="20"/>
          <w:szCs w:val="20"/>
          <w:lang w:val="pt-BR"/>
        </w:rPr>
      </w:pPr>
      <w:hyperlink w:history="1" r:id="rId7">
        <w:r w:rsidRPr="006609EB" w:rsidR="000A1BB8">
          <w:rPr>
            <w:rStyle w:val="Hyperlink"/>
            <w:rFonts w:ascii="Courier New" w:hAnsi="Courier New" w:eastAsia="Courier New" w:cs="Courier New"/>
            <w:sz w:val="20"/>
            <w:szCs w:val="20"/>
            <w:lang w:val="pt-BR"/>
          </w:rPr>
          <w:t>mvnxr28@gmail.com</w:t>
        </w:r>
      </w:hyperlink>
    </w:p>
    <w:bookmarkEnd w:id="0"/>
    <w:p w:rsidRPr="006609EB" w:rsidR="00206DBE" w:rsidRDefault="00206DBE" w14:paraId="672A6659" w14:textId="77777777">
      <w:pPr>
        <w:spacing w:after="120"/>
        <w:jc w:val="center"/>
        <w:rPr>
          <w:rFonts w:ascii="Courier New" w:hAnsi="Courier New" w:eastAsia="Courier New" w:cs="Courier New"/>
          <w:sz w:val="20"/>
          <w:szCs w:val="20"/>
          <w:u w:val="single"/>
          <w:lang w:val="pt-BR"/>
        </w:rPr>
      </w:pPr>
    </w:p>
    <w:p w:rsidRPr="006609EB" w:rsidR="000A1BB8" w:rsidRDefault="000A1BB8" w14:paraId="0A37501D" w14:textId="77777777">
      <w:pPr>
        <w:spacing w:after="120"/>
        <w:jc w:val="center"/>
        <w:rPr>
          <w:rFonts w:ascii="Courier New" w:hAnsi="Courier New" w:eastAsia="Courier New" w:cs="Courier New"/>
          <w:sz w:val="20"/>
          <w:szCs w:val="20"/>
          <w:lang w:val="pt-BR"/>
        </w:rPr>
        <w:sectPr w:rsidRPr="006609EB" w:rsidR="000A1BB8">
          <w:headerReference w:type="even" r:id="rId8"/>
          <w:headerReference w:type="default" r:id="rId9"/>
          <w:footerReference w:type="even" r:id="rId10"/>
          <w:footerReference w:type="first" r:id="rId11"/>
          <w:pgSz w:w="11907" w:h="16840" w:orient="portrait"/>
          <w:pgMar w:top="1985" w:right="1701" w:bottom="1418" w:left="1701" w:header="964" w:footer="964" w:gutter="0"/>
          <w:pgNumType w:start="101"/>
          <w:cols w:space="720"/>
          <w:footerReference w:type="default" r:id="R1efe8ae91aff4e77"/>
          <w:sectPrChange w:author="Fábio Aguiar" w:date="2018-11-03T23:29:46.5946879" w:id="2102285473">
            <w:sectPr w:rsidRPr="006609EB" w:rsidR="000A1BB8">
              <w:pgSz w:w="11907" w:h="16840"/>
              <w:pgMar w:top="1985" w:right="1701" w:bottom="1418" w:left="1701" w:header="964" w:footer="964" w:gutter="0"/>
              <w:pgNumType w:start="101"/>
              <w:cols w:space="720"/>
            </w:sectPr>
          </w:sectPrChange>
        </w:sectPr>
      </w:pPr>
    </w:p>
    <w:p w:rsidR="00206DBE" w:rsidP="177B216D" w:rsidRDefault="00CF3FF9" w14:paraId="7A72A099" w14:textId="77777777">
      <w:pPr>
        <w:spacing w:after="120"/>
        <w:ind w:left="454" w:right="454"/>
        <w:rPr>
          <w:i w:val="1"/>
          <w:iCs w:val="1"/>
          <w:rPrChange w:author="Fábio Aguiar" w:date="2018-11-03T23:29:16.5794929" w:id="895333183">
            <w:rPr/>
          </w:rPrChange>
        </w:rPr>
        <w:pPrChange w:author="Fábio Aguiar" w:date="2018-11-03T23:29:16.5794929" w:id="387502698">
          <w:pPr>
            <w:ind w:left="454" w:right="454"/>
          </w:pPr>
        </w:pPrChange>
      </w:pPr>
      <w:r w:rsidRPr="177B216D">
        <w:rPr>
          <w:b w:val="1"/>
          <w:bCs w:val="1"/>
          <w:i w:val="1"/>
          <w:iCs w:val="1"/>
          <w:rPrChange w:author="Fábio Aguiar" w:date="2018-11-03T23:29:16.5794929" w:id="393945453">
            <w:rPr>
              <w:b/>
              <w:i/>
            </w:rPr>
          </w:rPrChange>
        </w:rPr>
        <w:t>Abstract.</w:t>
      </w:r>
      <w:r w:rsidRPr="177B216D" w:rsidR="0059383A">
        <w:rPr>
          <w:i w:val="1"/>
          <w:iCs w:val="1"/>
          <w:rPrChange w:author="Fábio Aguiar" w:date="2018-11-03T23:29:16.5794929" w:id="1158917257">
            <w:rPr>
              <w:i/>
            </w:rPr>
          </w:rPrChange>
        </w:rPr>
        <w:t xml:space="preserve"> D</w:t>
      </w:r>
      <w:r w:rsidRPr="177B216D" w:rsidR="0059383A">
        <w:rPr>
          <w:i w:val="1"/>
          <w:iCs w:val="1"/>
          <w:rPrChange w:author="Fábio Aguiar" w:date="2018-11-03T23:29:16.5794929" w:id="1259558016">
            <w:rPr>
              <w:i/>
            </w:rPr>
          </w:rPrChange>
        </w:rPr>
        <w:t xml:space="preserve">ue the high demand of customers, the </w:t>
      </w:r>
      <w:proofErr w:type="spellStart"/>
      <w:r w:rsidRPr="177B216D" w:rsidR="0059383A">
        <w:rPr>
          <w:i w:val="1"/>
          <w:iCs w:val="1"/>
          <w:rPrChange w:author="Fábio Aguiar" w:date="2018-11-03T23:29:16.5794929" w:id="1405835967">
            <w:rPr>
              <w:i/>
            </w:rPr>
          </w:rPrChange>
        </w:rPr>
        <w:t>Kripton</w:t>
      </w:r>
      <w:proofErr w:type="spellEnd"/>
      <w:r w:rsidRPr="177B216D" w:rsidR="0059383A">
        <w:rPr>
          <w:i w:val="1"/>
          <w:iCs w:val="1"/>
          <w:rPrChange w:author="Fábio Aguiar" w:date="2018-11-03T23:29:16.5794929" w:id="1638715576">
            <w:rPr>
              <w:i/>
            </w:rPr>
          </w:rPrChange>
        </w:rPr>
        <w:t xml:space="preserve"> Sports store faces a series </w:t>
      </w:r>
      <w:ins w:author="Fábio Aguiar" w:date="2018-11-03T23:29:16.5794929" w:id="1673717453">
        <w:r w:rsidRPr="177B216D" w:rsidR="0059383A">
          <w:rPr>
            <w:i w:val="1"/>
            <w:iCs w:val="1"/>
            <w:rPrChange w:author="Fábio Aguiar" w:date="2018-11-03T23:29:16.5794929" w:id="1391045222">
              <w:rPr>
                <w:i/>
              </w:rPr>
            </w:rPrChange>
          </w:rPr>
          <w:t>of logistical</w:t>
        </w:r>
      </w:ins>
      <w:r w:rsidRPr="177B216D" w:rsidR="0059383A">
        <w:rPr>
          <w:i w:val="1"/>
          <w:iCs w:val="1"/>
          <w:rPrChange w:author="Fábio Aguiar" w:date="2018-11-03T23:29:16.5794929" w:id="1797630878">
            <w:rPr>
              <w:i/>
            </w:rPr>
          </w:rPrChange>
        </w:rPr>
        <w:t xml:space="preserve"> and administration problems </w:t>
      </w:r>
      <w:r w:rsidRPr="177B216D" w:rsidR="0059383A">
        <w:rPr>
          <w:i w:val="1"/>
          <w:iCs w:val="1"/>
          <w:rPrChange w:author="Fábio Aguiar" w:date="2018-11-03T23:29:16.5794929" w:id="727807563">
            <w:rPr>
              <w:i/>
            </w:rPr>
          </w:rPrChange>
        </w:rPr>
        <w:t>such</w:t>
      </w:r>
      <w:r w:rsidRPr="177B216D" w:rsidR="0059383A">
        <w:rPr>
          <w:i w:val="1"/>
          <w:iCs w:val="1"/>
          <w:rPrChange w:author="Fábio Aguiar" w:date="2018-11-03T23:29:16.5794929" w:id="781945589">
            <w:rPr>
              <w:i/>
            </w:rPr>
          </w:rPrChange>
        </w:rPr>
        <w:t xml:space="preserve"> constants divergences in his stock and his cashier system, causing considerable financial losses</w:t>
      </w:r>
      <w:r w:rsidRPr="177B216D">
        <w:rPr>
          <w:i w:val="1"/>
          <w:iCs w:val="1"/>
          <w:rPrChange w:author="Fábio Aguiar" w:date="2018-11-03T23:29:16.5794929" w:id="1701547872">
            <w:rPr>
              <w:i/>
            </w:rPr>
          </w:rPrChange>
        </w:rPr>
        <w:t>.</w:t>
      </w:r>
      <w:r w:rsidRPr="177B216D" w:rsidR="0059383A">
        <w:rPr>
          <w:i w:val="1"/>
          <w:iCs w:val="1"/>
          <w:rPrChange w:author="Fábio Aguiar" w:date="2018-11-03T23:29:16.5794929" w:id="1093062795">
            <w:rPr>
              <w:i/>
            </w:rPr>
          </w:rPrChange>
        </w:rPr>
        <w:t xml:space="preserve"> Through the implementation of a computerized management system, </w:t>
      </w:r>
      <w:r w:rsidRPr="177B216D" w:rsidR="00966467">
        <w:rPr>
          <w:i w:val="1"/>
          <w:iCs w:val="1"/>
          <w:rPrChange w:author="Fábio Aguiar" w:date="2018-11-03T23:29:16.5794929" w:id="507069809">
            <w:rPr>
              <w:i/>
            </w:rPr>
          </w:rPrChange>
        </w:rPr>
        <w:t xml:space="preserve">those problems will be mitigated because the semantics processes of the company will be done in a much more efficient approach. </w:t>
      </w:r>
    </w:p>
    <w:p w:rsidRPr="006609EB" w:rsidR="00206DBE" w:rsidP="2356A891" w:rsidRDefault="5C9A1FD6" w14:paraId="37D75159" w14:textId="0BE36E6D">
      <w:pPr>
        <w:spacing w:after="120"/>
        <w:ind w:left="454" w:right="454"/>
        <w:rPr>
          <w:i w:val="1"/>
          <w:iCs w:val="1"/>
          <w:lang w:val="pt-BR"/>
          <w:rPrChange w:author="Fábio Aguiar" w:date="2018-11-03T23:30:16.663127" w:id="70892418">
            <w:rPr/>
          </w:rPrChange>
        </w:rPr>
      </w:pPr>
      <w:r w:rsidRPr="2356A891">
        <w:rPr>
          <w:b w:val="1"/>
          <w:bCs w:val="1"/>
          <w:i w:val="1"/>
          <w:iCs w:val="1"/>
          <w:lang w:val="pt-BR"/>
        </w:rPr>
        <w:t>Resumo.</w:t>
      </w:r>
      <w:r w:rsidRPr="2356A891">
        <w:rPr>
          <w:i w:val="1"/>
          <w:iCs w:val="1"/>
          <w:lang w:val="pt-BR"/>
        </w:rPr>
        <w:t xml:space="preserve"> Devido </w:t>
      </w:r>
      <w:proofErr w:type="gramStart"/>
      <w:r w:rsidRPr="2356A891">
        <w:rPr>
          <w:i w:val="1"/>
          <w:iCs w:val="1"/>
          <w:lang w:val="pt-BR"/>
        </w:rPr>
        <w:t>a</w:t>
      </w:r>
      <w:proofErr w:type="gramEnd"/>
      <w:r w:rsidRPr="2356A891">
        <w:rPr>
          <w:i w:val="1"/>
          <w:iCs w:val="1"/>
          <w:lang w:val="pt-BR"/>
        </w:rPr>
        <w:t xml:space="preserve"> alta demanda de clientes, a loja </w:t>
      </w:r>
      <w:proofErr w:type="spellStart"/>
      <w:r w:rsidRPr="2356A891">
        <w:rPr>
          <w:i w:val="1"/>
          <w:iCs w:val="1"/>
          <w:lang w:val="pt-BR"/>
        </w:rPr>
        <w:t>Kripton</w:t>
      </w:r>
      <w:proofErr w:type="spellEnd"/>
      <w:r w:rsidRPr="2356A891">
        <w:rPr>
          <w:i w:val="1"/>
          <w:iCs w:val="1"/>
          <w:lang w:val="pt-BR"/>
        </w:rPr>
        <w:t xml:space="preserve"> Sports enfrenta uma série de problemas de ordem logística e administrativa, tais como constantes divergências de estoque e de caixa, causando consideráveis prejuízos financeiros. Através da implementação de um Sistema gerencial informatizado, tais problemas serão mitigados pois será possível efetuar o controle mais eficiente </w:t>
      </w:r>
      <w:ins w:author="Fábio Aguiar" w:date="2018-11-03T23:29:46.5946879" w:id="1553935620">
        <w:r w:rsidRPr="2356A891">
          <w:rPr>
            <w:i w:val="1"/>
            <w:iCs w:val="1"/>
            <w:lang w:val="pt-BR"/>
          </w:rPr>
          <w:t>dos processos gerenciais</w:t>
        </w:r>
      </w:ins>
      <w:del w:author="Fábio Aguiar" w:date="2018-11-03T23:29:46.5946879" w:id="554988578">
        <w:r w:rsidRPr="25922E2D" w:rsidDel="201F07CF">
          <w:rPr>
            <w:i w:val="1"/>
            <w:iCs w:val="1"/>
            <w:lang w:val="pt-BR"/>
          </w:rPr>
          <w:delText xml:space="preserve">  </w:delText>
        </w:r>
      </w:del>
      <w:del w:author="Fábio Aguiar" w:date="2018-11-01T02:03:07.755772" w:id="295540086">
        <w:r w:rsidRPr="5C9A1FD6" w:rsidDel="25922E2D">
          <w:rPr>
            <w:i/>
            <w:iCs/>
            <w:lang w:val="pt-BR"/>
          </w:rPr>
          <w:delText xml:space="preserve">semânticos</w:delText>
        </w:r>
      </w:del>
      <w:ins w:author="Fábio Aguiar" w:date="2018-11-03T23:30:16.663127" w:id="944253700">
        <w:r w:rsidRPr="2356A891">
          <w:rPr>
            <w:i w:val="1"/>
            <w:iCs w:val="1"/>
            <w:lang w:val="pt-BR"/>
          </w:rPr>
          <w:t xml:space="preserve"> da empresa. </w:t>
        </w:r>
      </w:ins>
    </w:p>
    <w:p w:rsidRPr="006609EB" w:rsidR="00206DBE" w:rsidRDefault="00CF3FF9" w14:paraId="0C4D7865" w14:textId="77777777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6609EB">
        <w:rPr>
          <w:b/>
          <w:sz w:val="26"/>
          <w:szCs w:val="26"/>
          <w:lang w:val="pt-BR"/>
        </w:rPr>
        <w:t>1. Introdução</w:t>
      </w:r>
    </w:p>
    <w:p w:rsidRPr="006609EB" w:rsidR="003233A7" w:rsidRDefault="000903BB" w14:paraId="58213E2F" w14:textId="77777777">
      <w:pPr>
        <w:keepNext/>
        <w:spacing w:before="240"/>
        <w:jc w:val="left"/>
        <w:rPr>
          <w:lang w:val="pt-BR"/>
        </w:rPr>
      </w:pPr>
      <w:r w:rsidRPr="006609EB">
        <w:rPr>
          <w:lang w:val="pt-BR"/>
        </w:rPr>
        <w:t xml:space="preserve">A </w:t>
      </w:r>
      <w:proofErr w:type="spellStart"/>
      <w:r w:rsidRPr="006609EB">
        <w:rPr>
          <w:lang w:val="pt-BR"/>
        </w:rPr>
        <w:t>Kripton</w:t>
      </w:r>
      <w:proofErr w:type="spellEnd"/>
      <w:r w:rsidRPr="006609EB">
        <w:rPr>
          <w:lang w:val="pt-BR"/>
        </w:rPr>
        <w:t xml:space="preserve"> Sports é um</w:t>
      </w:r>
      <w:r w:rsidRPr="006609EB" w:rsidR="00A31DB5">
        <w:rPr>
          <w:lang w:val="pt-BR"/>
        </w:rPr>
        <w:t xml:space="preserve"> estabelecimento</w:t>
      </w:r>
      <w:r w:rsidRPr="006609EB">
        <w:rPr>
          <w:lang w:val="pt-BR"/>
        </w:rPr>
        <w:t xml:space="preserve"> que atua no seguimento de </w:t>
      </w:r>
      <w:r w:rsidRPr="006609EB">
        <w:rPr>
          <w:lang w:val="pt-BR"/>
        </w:rPr>
        <w:t xml:space="preserve">suplementação </w:t>
      </w:r>
      <w:del w:author="Fábio Aguiar" w:date="2018-11-03T23:29:16.5794929" w:id="2013264170">
        <w:r w:rsidRPr="006609EB" w:rsidDel="177B216D" w:rsidR="001A7269">
          <w:rPr>
            <w:lang w:val="pt-BR"/>
          </w:rPr>
          <w:delText xml:space="preserve"> </w:delText>
        </w:r>
      </w:del>
      <w:r w:rsidRPr="006609EB" w:rsidR="001A7269">
        <w:rPr>
          <w:lang w:val="pt-BR"/>
        </w:rPr>
        <w:t xml:space="preserve">e</w:t>
      </w:r>
      <w:r w:rsidRPr="006609EB" w:rsidR="001A7269">
        <w:rPr>
          <w:lang w:val="pt-BR"/>
        </w:rPr>
        <w:t xml:space="preserve"> consultoria </w:t>
      </w:r>
      <w:r w:rsidRPr="006609EB">
        <w:rPr>
          <w:lang w:val="pt-BR"/>
        </w:rPr>
        <w:t xml:space="preserve">esportiva e enfrenta uma série de problemas devido ao aumento </w:t>
      </w:r>
      <w:r w:rsidRPr="006609EB" w:rsidR="001A7269">
        <w:rPr>
          <w:lang w:val="pt-BR"/>
        </w:rPr>
        <w:t xml:space="preserve">expressivo </w:t>
      </w:r>
      <w:r w:rsidRPr="006609EB">
        <w:rPr>
          <w:lang w:val="pt-BR"/>
        </w:rPr>
        <w:t>do fluxo de clientes</w:t>
      </w:r>
      <w:r w:rsidRPr="006609EB" w:rsidR="00A31DB5">
        <w:rPr>
          <w:lang w:val="pt-BR"/>
        </w:rPr>
        <w:t>,</w:t>
      </w:r>
      <w:r w:rsidRPr="006609EB">
        <w:rPr>
          <w:lang w:val="pt-BR"/>
        </w:rPr>
        <w:t xml:space="preserve"> pois seus processos gerenciais são </w:t>
      </w:r>
      <w:r w:rsidRPr="006609EB" w:rsidR="001A7269">
        <w:rPr>
          <w:lang w:val="pt-BR"/>
        </w:rPr>
        <w:t>executados</w:t>
      </w:r>
      <w:r w:rsidRPr="006609EB">
        <w:rPr>
          <w:lang w:val="pt-BR"/>
        </w:rPr>
        <w:t xml:space="preserve"> </w:t>
      </w:r>
      <w:r w:rsidRPr="006609EB" w:rsidR="001A7269">
        <w:rPr>
          <w:lang w:val="pt-BR"/>
        </w:rPr>
        <w:t>manualmente desde o registro das vendas, o controle de estoque</w:t>
      </w:r>
      <w:r w:rsidRPr="006609EB" w:rsidR="00A31DB5">
        <w:rPr>
          <w:lang w:val="pt-BR"/>
        </w:rPr>
        <w:t>, o</w:t>
      </w:r>
      <w:r w:rsidRPr="006609EB" w:rsidR="001A7269">
        <w:rPr>
          <w:lang w:val="pt-BR"/>
        </w:rPr>
        <w:t xml:space="preserve"> agendamento de consultas com o nutricionista entre outros.</w:t>
      </w:r>
    </w:p>
    <w:p w:rsidRPr="006609EB" w:rsidR="001A7269" w:rsidRDefault="001A7269" w14:paraId="5C338A53" w14:textId="76E5D0B8" w14:noSpellErr="1">
      <w:pPr>
        <w:keepNext/>
        <w:spacing w:before="240"/>
        <w:jc w:val="left"/>
        <w:rPr>
          <w:lang w:val="pt-BR"/>
        </w:rPr>
      </w:pPr>
      <w:r w:rsidRPr="006609EB">
        <w:rPr>
          <w:lang w:val="pt-BR"/>
        </w:rPr>
        <w:t xml:space="preserve">             O cliente deseja a automatização destes processos por meio de um sistema gerencial informatizado com o </w:t>
      </w:r>
      <w:del w:author="vanderson.gomes@salas.aulas" w:date="2018-10-31T20:13:00Z" w:id="1">
        <w:r w:rsidRPr="006609EB" w:rsidDel="00D96CAF">
          <w:rPr>
            <w:lang w:val="pt-BR"/>
          </w:rPr>
          <w:delText>intuíto</w:delText>
        </w:r>
      </w:del>
      <w:ins w:author="vanderson.gomes@salas.aulas" w:date="2018-10-31T20:13:00Z" w:id="2">
        <w:r w:rsidRPr="006609EB" w:rsidR="00D96CAF">
          <w:rPr>
            <w:lang w:val="pt-BR"/>
          </w:rPr>
          <w:t>intuito</w:t>
        </w:r>
      </w:ins>
      <w:r w:rsidRPr="006609EB">
        <w:rPr>
          <w:lang w:val="pt-BR"/>
        </w:rPr>
        <w:t xml:space="preserve"> de obter um melhor </w:t>
      </w:r>
      <w:ins w:author="Fábio Aguiar" w:date="2018-11-01T02:02:07.4233638" w:id="421353635">
        <w:r w:rsidRPr="006609EB">
          <w:rPr>
            <w:lang w:val="pt-BR"/>
          </w:rPr>
          <w:t xml:space="preserve">controle d</w:t>
        </w:r>
      </w:ins>
      <w:ins w:author="Fábio Aguiar" w:date="2018-11-01T02:02:37.4734895" w:id="495583907">
        <w:r w:rsidRPr="006609EB" w:rsidR="2D3FB83E">
          <w:rPr>
            <w:lang w:val="pt-BR"/>
          </w:rPr>
          <w:t xml:space="preserve">os processos</w:t>
        </w:r>
      </w:ins>
      <w:ins w:author="Fábio Aguiar" w:date="2018-11-01T02:02:07.4233638" w:id="759150654">
        <w:r w:rsidRPr="006609EB">
          <w:rPr>
            <w:lang w:val="pt-BR"/>
          </w:rPr>
          <w:t xml:space="preserve"> de seu modelo de negócio </w:t>
        </w:r>
      </w:ins>
      <w:r w:rsidRPr="006609EB">
        <w:rPr>
          <w:lang w:val="pt-BR"/>
        </w:rPr>
        <w:t xml:space="preserve">e </w:t>
      </w:r>
      <w:r w:rsidRPr="006609EB" w:rsidR="00A31DB5">
        <w:rPr>
          <w:lang w:val="pt-BR"/>
        </w:rPr>
        <w:t xml:space="preserve">espera </w:t>
      </w:r>
      <w:r w:rsidRPr="006609EB">
        <w:rPr>
          <w:lang w:val="pt-BR"/>
        </w:rPr>
        <w:t xml:space="preserve">que as divergências e prejuízos </w:t>
      </w:r>
      <w:r w:rsidRPr="006609EB" w:rsidR="00A31DB5">
        <w:rPr>
          <w:lang w:val="pt-BR"/>
        </w:rPr>
        <w:t xml:space="preserve">hoje </w:t>
      </w:r>
      <w:r w:rsidRPr="006609EB">
        <w:rPr>
          <w:lang w:val="pt-BR"/>
        </w:rPr>
        <w:t>enfrentados sejam reduzidos com a implementação do software</w:t>
      </w:r>
      <w:r w:rsidRPr="006609EB" w:rsidR="00A31DB5">
        <w:rPr>
          <w:lang w:val="pt-BR"/>
        </w:rPr>
        <w:t xml:space="preserve"> na empresa.</w:t>
      </w:r>
    </w:p>
    <w:p w:rsidRPr="006609EB" w:rsidR="00A31DB5" w:rsidRDefault="00A31DB5" w14:paraId="5DAB6C7B" w14:textId="77777777">
      <w:pPr>
        <w:keepNext/>
        <w:spacing w:before="240"/>
        <w:jc w:val="left"/>
        <w:rPr>
          <w:b/>
          <w:lang w:val="pt-BR"/>
        </w:rPr>
      </w:pPr>
    </w:p>
    <w:p w:rsidRPr="006609EB" w:rsidR="00206DBE" w:rsidRDefault="00CF3FF9" w14:paraId="2EBE7367" w14:textId="77777777">
      <w:pPr>
        <w:keepNext/>
        <w:spacing w:before="240"/>
        <w:jc w:val="left"/>
        <w:rPr>
          <w:b/>
          <w:lang w:val="pt-BR"/>
        </w:rPr>
      </w:pPr>
      <w:r w:rsidRPr="68928684">
        <w:rPr>
          <w:b w:val="1"/>
          <w:bCs w:val="1"/>
          <w:lang w:val="pt-BR"/>
          <w:rPrChange w:author="Fábio Aguiar" w:date="2018-11-01T02:03:46.2893038" w:id="1754433156">
            <w:rPr>
              <w:b/>
              <w:lang w:val="pt-BR"/>
            </w:rPr>
          </w:rPrChange>
        </w:rPr>
        <w:t>1.1. Apresentação do Problema</w:t>
      </w:r>
    </w:p>
    <w:p w:rsidRPr="006609EB" w:rsidR="003233A7" w:rsidDel="68928684" w:rsidP="003233A7" w:rsidRDefault="003233A7" w14:paraId="08166048" w14:textId="77777777">
      <w:pPr>
        <w:rPr>
          <w:del w:author="Fábio Aguiar" w:date="2018-11-01T02:03:46.2893038" w:id="932971654"/>
          <w:lang w:val="pt-BR"/>
        </w:rPr>
      </w:pPr>
      <w:del w:author="Fábio Aguiar" w:date="2018-11-01T02:03:46.2893038" w:id="1517258616">
        <w:r w:rsidRPr="006609EB" w:rsidDel="68928684">
          <w:rPr>
            <w:lang w:val="pt-BR"/>
          </w:rPr>
          <w:delText xml:space="preserve">Fundada em 2006, a </w:delText>
        </w:r>
      </w:del>
      <w:proofErr w:type="spellStart"/>
      <w:del w:author="Fábio Aguiar" w:date="2018-11-01T02:03:46.2893038" w:id="12819495">
        <w:r w:rsidRPr="006609EB" w:rsidDel="68928684">
          <w:rPr>
            <w:lang w:val="pt-BR"/>
          </w:rPr>
          <w:delText>Kripton</w:delText>
        </w:r>
      </w:del>
      <w:proofErr w:type="spellEnd"/>
      <w:del w:author="Fábio Aguiar" w:date="2018-11-01T02:03:46.2893038" w:id="292193793">
        <w:r w:rsidRPr="006609EB" w:rsidDel="68928684">
          <w:rPr>
            <w:lang w:val="pt-BR"/>
          </w:rPr>
          <w:delText xml:space="preserve"> Sports iniciou suas atividades com o intuito de oferecer aos seus clientes uma completa gama de suplementos alimentares, nacionais e importados além de uma consultoria personalizada. Está situada em um local estrategicamente localizado, no bairro do Jaraguá, próximo </w:delText>
        </w:r>
      </w:del>
      <w:proofErr w:type="spellStart"/>
      <w:del w:author="Fábio Aguiar" w:date="2018-11-01T02:03:46.2893038" w:id="1952037765">
        <w:r w:rsidRPr="006609EB" w:rsidDel="68928684">
          <w:rPr>
            <w:lang w:val="pt-BR"/>
          </w:rPr>
          <w:delText>a</w:delText>
        </w:r>
      </w:del>
      <w:proofErr w:type="spellEnd"/>
      <w:del w:author="Fábio Aguiar" w:date="2018-11-01T02:03:46.2893038" w:id="606293176">
        <w:r w:rsidRPr="006609EB" w:rsidDel="68928684">
          <w:rPr>
            <w:lang w:val="pt-BR"/>
          </w:rPr>
          <w:delText xml:space="preserve"> estação da CPTM que leva o mesmo nome do bairro.</w:delText>
        </w:r>
      </w:del>
    </w:p>
    <w:p w:rsidRPr="006609EB" w:rsidR="00D728BA" w:rsidP="00A31DB5" w:rsidRDefault="003233A7" w14:paraId="30F04227" w14:textId="77777777">
      <w:pPr>
        <w:rPr>
          <w:lang w:val="pt-BR"/>
        </w:rPr>
      </w:pPr>
      <w:commentRangeStart w:id="4"/>
      <w:r w:rsidRPr="006609EB">
        <w:rPr>
          <w:lang w:val="pt-BR"/>
        </w:rPr>
        <w:lastRenderedPageBreak/>
        <w:tab/>
      </w:r>
      <w:r w:rsidRPr="006609EB" w:rsidR="00A31DB5">
        <w:rPr>
          <w:lang w:val="pt-BR"/>
        </w:rPr>
        <w:t xml:space="preserve"> </w:t>
      </w:r>
      <w:r w:rsidRPr="006609EB" w:rsidR="00D728BA">
        <w:rPr>
          <w:lang w:val="pt-BR"/>
        </w:rPr>
        <w:t xml:space="preserve">Em 2016, para atender melhor seus clientes, a </w:t>
      </w:r>
      <w:proofErr w:type="spellStart"/>
      <w:r w:rsidRPr="006609EB" w:rsidR="00D728BA">
        <w:rPr>
          <w:lang w:val="pt-BR"/>
        </w:rPr>
        <w:t>Kripton</w:t>
      </w:r>
      <w:proofErr w:type="spellEnd"/>
      <w:r w:rsidRPr="006609EB" w:rsidR="00D728BA">
        <w:rPr>
          <w:lang w:val="pt-BR"/>
        </w:rPr>
        <w:t xml:space="preserve"> passou por uma grande reforma em sua loja, incluindo a ampliação de seu show </w:t>
      </w:r>
      <w:proofErr w:type="spellStart"/>
      <w:r w:rsidRPr="006609EB" w:rsidR="00D728BA">
        <w:rPr>
          <w:lang w:val="pt-BR"/>
        </w:rPr>
        <w:t>room</w:t>
      </w:r>
      <w:proofErr w:type="spellEnd"/>
      <w:r w:rsidRPr="006609EB" w:rsidR="00D728BA">
        <w:rPr>
          <w:lang w:val="pt-BR"/>
        </w:rPr>
        <w:t xml:space="preserve"> possibilitando um atendimento diferenciado. Atualmente, a loja conta com um consultor graduado em educação física e um nutricionista, garantindo uma completa consultoria que abrangem o treino, dieta e a </w:t>
      </w:r>
      <w:r w:rsidRPr="006609EB" w:rsidR="00A31DB5">
        <w:rPr>
          <w:u w:val="single"/>
          <w:lang w:val="pt-BR"/>
        </w:rPr>
        <w:t>suplementa</w:t>
      </w:r>
      <w:r w:rsidRPr="006609EB" w:rsidR="00D728BA">
        <w:rPr>
          <w:u w:val="single"/>
          <w:lang w:val="pt-BR"/>
        </w:rPr>
        <w:t>ção</w:t>
      </w:r>
      <w:r w:rsidRPr="006609EB" w:rsidR="00D728BA">
        <w:rPr>
          <w:lang w:val="pt-BR"/>
        </w:rPr>
        <w:t xml:space="preserve"> do cliente. De acordo com o proprietário, atualmente a loja atende a uma média de 900 clientes por mês, e devido ao grande aumento no fluxo de vendas, foi constatada a necessidade da implementação de um sistema que efetuasse o gerenciamento de seu estoque, caixa e demais atividades administrativas, pois estes processos ainda ocorrem de forma manual possibilitando que erros sejam cometidos, consequentemente trazendo grandes prejuízos financeiros.</w:t>
      </w:r>
    </w:p>
    <w:p w:rsidRPr="00781F62" w:rsidR="00D728BA" w:rsidP="00D728BA" w:rsidRDefault="00D728BA" w14:paraId="26A27643" w14:textId="77777777">
      <w:pPr>
        <w:pStyle w:val="western"/>
        <w:spacing w:after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</w:t>
      </w:r>
      <w:r w:rsidRPr="00781F62">
        <w:rPr>
          <w:rFonts w:ascii="Times" w:hAnsi="Times" w:cs="Times"/>
        </w:rPr>
        <w:t>O estabelecimento enfrenta outros problemas devido a utilização de processos manuais, pois segundo o consultor, existe uma grande dificuldade em controlar quais itens foram vendidos em um determinado período além das regulares divergências em seu PDV, (Ponto de venda).</w:t>
      </w:r>
      <w:r>
        <w:rPr>
          <w:rFonts w:ascii="Times" w:hAnsi="Times" w:cs="Times"/>
        </w:rPr>
        <w:t xml:space="preserve"> </w:t>
      </w:r>
      <w:r w:rsidRPr="00781F62">
        <w:rPr>
          <w:rFonts w:ascii="Times" w:hAnsi="Times" w:cs="Times"/>
        </w:rPr>
        <w:t>O proprietário espera que através da implementação de um sistema gerencial informatizado, ele possa oferecer um melhor atendimento a seus clientes, pois sabendo quais produtos seus consumidores adquiriram em um determinado período, será possível obter o perfil individual de consumo, facilitando futuras consultorias.</w:t>
      </w:r>
    </w:p>
    <w:p w:rsidRPr="00781F62" w:rsidR="00D728BA" w:rsidP="00D728BA" w:rsidRDefault="00D728BA" w14:paraId="5248DCEE" w14:textId="77777777">
      <w:pPr>
        <w:pStyle w:val="western"/>
        <w:spacing w:after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</w:t>
      </w:r>
      <w:r w:rsidRPr="00781F62">
        <w:rPr>
          <w:rFonts w:ascii="Times" w:hAnsi="Times" w:cs="Times"/>
        </w:rPr>
        <w:t>Também espera que sejam mitigadas as quebras de estoque seja pela perda de produtos devido à proximidade de suas respectivas validades, seja pela falta de um controle eficiente de seu estoque.</w:t>
      </w:r>
      <w:commentRangeEnd w:id="4"/>
      <w:r w:rsidR="00D96CAF">
        <w:rPr>
          <w:rStyle w:val="Refdecomentrio"/>
          <w:rFonts w:ascii="Times" w:hAnsi="Times" w:eastAsia="Times" w:cs="Times"/>
          <w:color w:val="000000"/>
          <w:lang w:val="en-US"/>
        </w:rPr>
        <w:commentReference w:id="4"/>
      </w:r>
    </w:p>
    <w:p w:rsidRPr="006609EB" w:rsidR="00206DBE" w:rsidP="00932068" w:rsidRDefault="00CF3FF9" w14:paraId="02EB378F" w14:textId="77777777">
      <w:pPr>
        <w:keepNext/>
        <w:spacing w:before="240"/>
        <w:jc w:val="left"/>
        <w:rPr>
          <w:sz w:val="20"/>
          <w:szCs w:val="20"/>
          <w:u w:val="single"/>
          <w:lang w:val="pt-BR"/>
        </w:rPr>
      </w:pPr>
      <w:r w:rsidRPr="006609EB">
        <w:rPr>
          <w:lang w:val="pt-BR"/>
        </w:rPr>
        <w:tab/>
      </w:r>
    </w:p>
    <w:p w:rsidRPr="006609EB" w:rsidR="0047586A" w:rsidP="0047586A" w:rsidRDefault="0047586A" w14:paraId="65F64847" w14:textId="77777777">
      <w:pPr>
        <w:keepNext/>
        <w:spacing w:before="240"/>
        <w:jc w:val="left"/>
        <w:rPr>
          <w:b/>
          <w:u w:val="single"/>
          <w:lang w:val="pt-BR"/>
        </w:rPr>
      </w:pPr>
      <w:bookmarkStart w:name="_Hlk524197674" w:id="5"/>
      <w:r w:rsidRPr="006609EB">
        <w:rPr>
          <w:b/>
          <w:lang w:val="pt-BR"/>
        </w:rPr>
        <w:t>1.2. Objetivos</w:t>
      </w:r>
    </w:p>
    <w:p w:rsidRPr="00D96CAF" w:rsidR="0047586A" w:rsidP="0047586A" w:rsidRDefault="0047586A" w14:paraId="4664D3F0" w14:textId="613DB99A" w14:noSpellErr="1">
      <w:pPr>
        <w:spacing w:after="120"/>
        <w:ind w:right="454"/>
        <w:rPr>
          <w:lang w:val="pt-BR"/>
          <w:rPrChange w:author="vanderson.gomes@salas.aulas" w:date="2018-10-31T20:11:00Z" w:id="6">
            <w:rPr/>
          </w:rPrChange>
        </w:rPr>
      </w:pPr>
      <w:r w:rsidRPr="006609EB">
        <w:rPr>
          <w:lang w:val="pt-BR"/>
        </w:rPr>
        <w:t xml:space="preserve">A automatização dos processos gerenciais da empresa visa aumentar a produtividade </w:t>
      </w:r>
      <w:del w:author="Fábio Aguiar" w:date="2018-11-01T02:04:39.6513926" w:id="1545664274">
        <w:r w:rsidRPr="006609EB" w:rsidDel="472F749F">
          <w:rPr>
            <w:lang w:val="pt-BR"/>
          </w:rPr>
          <w:delText xml:space="preserve">da </w:delText>
        </w:r>
      </w:del>
      <w:del w:author="Fábio Aguiar" w:date="2018-11-01T02:04:39.6513926" w:id="1257323027">
        <w:r w:rsidRPr="006609EB" w:rsidDel="472F749F" w:rsidR="00696896">
          <w:rPr>
            <w:lang w:val="pt-BR"/>
          </w:rPr>
          <w:delText xml:space="preserve">semântica</w:delText>
        </w:r>
      </w:del>
      <w:del w:author="Fábio Aguiar" w:date="2018-11-01T02:05:10.4027795" w:id="1529133257">
        <w:r w:rsidRPr="006609EB" w:rsidDel="5B24B8C9" w:rsidR="00696896">
          <w:rPr>
            <w:lang w:val="pt-BR"/>
          </w:rPr>
          <w:delText xml:space="preserve"> </w:delText>
        </w:r>
      </w:del>
      <w:r w:rsidRPr="006609EB" w:rsidR="00696896">
        <w:rPr>
          <w:lang w:val="pt-BR"/>
        </w:rPr>
        <w:t>do negócio,</w:t>
      </w:r>
      <w:r w:rsidRPr="006609EB">
        <w:rPr>
          <w:lang w:val="pt-BR"/>
        </w:rPr>
        <w:t xml:space="preserve"> </w:t>
      </w:r>
      <w:ins w:author="Fábio Aguiar" w:date="2018-11-01T02:07:18.5399191" w:id="213101186">
        <w:r w:rsidRPr="006609EB" w:rsidR="0CB3AA82">
          <w:rPr>
            <w:lang w:val="pt-BR"/>
          </w:rPr>
          <w:t xml:space="preserve">e d</w:t>
        </w:r>
      </w:ins>
      <w:ins w:author="Fábio Aguiar" w:date="2018-11-01T02:06:17.6679471" w:id="1360561542">
        <w:r w:rsidRPr="5C66C0F7" w:rsidR="5C66C0F7">
          <w:rPr>
            <w:lang w:val="pt-BR"/>
            <w:rPrChange w:author="Fábio Aguiar" w:date="2018-11-01T02:06:17.6679471" w:id="477963856">
              <w:rPr/>
            </w:rPrChange>
          </w:rPr>
          <w:t xml:space="preserve">evido ao expressivo aumento de </w:t>
        </w:r>
        <w:r w:rsidRPr="5C66C0F7" w:rsidR="5C66C0F7">
          <w:rPr>
            <w:lang w:val="pt-BR"/>
            <w:rPrChange w:author="Fábio Aguiar" w:date="2018-11-01T02:06:17.6679471" w:id="1775100359">
              <w:rPr/>
            </w:rPrChange>
          </w:rPr>
          <w:t xml:space="preserve">clientes, </w:t>
        </w:r>
      </w:ins>
      <w:ins w:author="Fábio Aguiar" w:date="2018-11-01T02:08:19.1311863" w:id="1015805957">
        <w:r w:rsidRPr="480E3C2A" w:rsidR="480E3C2A">
          <w:rPr>
            <w:lang w:val="pt-BR"/>
            <w:rPrChange w:author="Fábio Aguiar" w:date="2018-11-01T02:08:19.1311863" w:id="1927331257">
              <w:rPr/>
            </w:rPrChange>
          </w:rPr>
          <w:t>ficou inviável a utilização de processos manuais na empresa</w:t>
        </w:r>
      </w:ins>
      <w:r w:rsidRPr="006609EB">
        <w:rPr>
          <w:lang w:val="pt-BR"/>
        </w:rPr>
        <w:t xml:space="preserve">.</w:t>
      </w:r>
      <w:r w:rsidRPr="006609EB">
        <w:rPr>
          <w:lang w:val="pt-BR"/>
        </w:rPr>
        <w:t xml:space="preserve"> </w:t>
      </w:r>
      <w:r w:rsidRPr="00D96CAF">
        <w:rPr>
          <w:u w:val="single"/>
          <w:lang w:val="pt-BR"/>
          <w:rPrChange w:author="vanderson.gomes@salas.aulas" w:date="2018-10-31T20:11:00Z" w:id="8">
            <w:rPr>
              <w:u w:val="single"/>
            </w:rPr>
          </w:rPrChange>
        </w:rPr>
        <w:t>Os</w:t>
      </w:r>
      <w:r w:rsidRPr="00D96CAF">
        <w:rPr>
          <w:lang w:val="pt-BR"/>
          <w:rPrChange w:author="vanderson.gomes@salas.aulas" w:date="2018-10-31T20:11:00Z" w:id="9">
            <w:rPr/>
          </w:rPrChange>
        </w:rPr>
        <w:t xml:space="preserve"> objetivos com a implementação do sistema serão:</w:t>
      </w:r>
    </w:p>
    <w:p w:rsidR="0047586A" w:rsidP="0047586A" w:rsidRDefault="0047586A" w14:paraId="607BEB7D" w14:textId="77777777">
      <w:pPr>
        <w:pStyle w:val="PargrafodaLista"/>
        <w:numPr>
          <w:ilvl w:val="1"/>
          <w:numId w:val="3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das </w:t>
      </w:r>
      <w:proofErr w:type="spellStart"/>
      <w:r>
        <w:t>vendas</w:t>
      </w:r>
      <w:proofErr w:type="spellEnd"/>
      <w:r>
        <w:t xml:space="preserve"> </w:t>
      </w:r>
    </w:p>
    <w:p w:rsidR="0047586A" w:rsidP="0047586A" w:rsidRDefault="0047586A" w14:paraId="0482577D" w14:textId="77777777">
      <w:pPr>
        <w:pStyle w:val="PargrafodaLista"/>
        <w:numPr>
          <w:ilvl w:val="1"/>
          <w:numId w:val="3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do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estoque</w:t>
      </w:r>
      <w:proofErr w:type="spellEnd"/>
    </w:p>
    <w:p w:rsidRPr="006609EB" w:rsidR="0047586A" w:rsidP="0047586A" w:rsidRDefault="0047586A" w14:paraId="2941990C" w14:textId="77777777">
      <w:pPr>
        <w:pStyle w:val="PargrafodaLista"/>
        <w:numPr>
          <w:ilvl w:val="1"/>
          <w:numId w:val="3"/>
        </w:numPr>
        <w:spacing w:after="120" w:line="276" w:lineRule="auto"/>
        <w:ind w:right="454"/>
        <w:rPr>
          <w:lang w:val="pt-BR"/>
        </w:rPr>
      </w:pPr>
      <w:r w:rsidRPr="006609EB">
        <w:rPr>
          <w:lang w:val="pt-BR"/>
        </w:rPr>
        <w:t>Cadastrar os clientes em uma base de dados</w:t>
      </w:r>
    </w:p>
    <w:p w:rsidR="0047586A" w:rsidP="0047586A" w:rsidRDefault="0047586A" w14:paraId="10F89231" w14:textId="77777777">
      <w:pPr>
        <w:pStyle w:val="PargrafodaLista"/>
        <w:numPr>
          <w:ilvl w:val="1"/>
          <w:numId w:val="3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das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administrativas</w:t>
      </w:r>
      <w:proofErr w:type="spellEnd"/>
    </w:p>
    <w:p w:rsidR="0047586A" w:rsidP="0047586A" w:rsidRDefault="0047586A" w14:paraId="6A05A809" w14:textId="77777777">
      <w:pPr>
        <w:spacing w:after="120" w:line="276" w:lineRule="auto"/>
        <w:ind w:left="720" w:right="454"/>
        <w:contextualSpacing/>
      </w:pPr>
    </w:p>
    <w:p w:rsidRPr="006609EB" w:rsidR="0047586A" w:rsidP="0047586A" w:rsidRDefault="0047586A" w14:paraId="2A8CB5BF" w14:textId="12145C9E" w14:noSpellErr="1">
      <w:pPr>
        <w:pStyle w:val="PargrafodaLista"/>
        <w:numPr>
          <w:ilvl w:val="1"/>
          <w:numId w:val="3"/>
        </w:numPr>
        <w:spacing w:after="120"/>
        <w:ind w:right="454"/>
        <w:rPr>
          <w:lang w:val="pt-BR"/>
        </w:rPr>
      </w:pPr>
      <w:ins w:author="Fábio Aguiar" w:date="2018-11-01T02:09:22.5470487" w:id="1083975659">
        <w:r w:rsidRPr="006609EB">
          <w:rPr>
            <w:lang w:val="pt-BR"/>
          </w:rPr>
          <w:t xml:space="preserve">Com um sistema gerenciando o processo de vendas será possível reduzir drasticamente as divergências </w:t>
        </w:r>
      </w:ins>
      <w:ins w:author="Fábio Aguiar" w:date="2018-11-01T02:09:52.611922" w:id="350009506">
        <w:r w:rsidRPr="006609EB" w:rsidR="350DF290">
          <w:rPr>
            <w:lang w:val="pt-BR"/>
          </w:rPr>
          <w:t>no</w:t>
        </w:r>
      </w:ins>
      <w:ins w:author="Fábio Aguiar" w:date="2018-11-01T02:09:22.5470487" w:id="890106512">
        <w:r w:rsidRPr="006609EB">
          <w:rPr>
            <w:lang w:val="pt-BR"/>
          </w:rPr>
          <w:t xml:space="preserve"> </w:t>
        </w:r>
      </w:ins>
      <w:ins w:author="Fábio Aguiar" w:date="2018-11-01T02:09:52.611922" w:id="751553115">
        <w:r w:rsidRPr="006609EB" w:rsidR="350DF290">
          <w:rPr>
            <w:lang w:val="pt-BR"/>
          </w:rPr>
          <w:t xml:space="preserve">caixa </w:t>
        </w:r>
      </w:ins>
      <w:ins w:author="Fábio Aguiar" w:date="2018-11-01T02:09:22.5470487" w:id="1816183370">
        <w:r w:rsidRPr="006609EB">
          <w:rPr>
            <w:lang w:val="pt-BR"/>
          </w:rPr>
          <w:t>hoje experienciadas pelo cliente</w:t>
        </w:r>
      </w:ins>
      <w:ins w:author="Fábio Aguiar" w:date="2018-11-01T02:09:52.611922" w:id="1566435512">
        <w:r w:rsidRPr="006609EB" w:rsidR="350DF290">
          <w:rPr>
            <w:lang w:val="pt-BR"/>
          </w:rPr>
          <w:t xml:space="preserve"> pois segundo o proprietário, as vendas sã</w:t>
        </w:r>
      </w:ins>
      <w:ins w:author="Fábio Aguiar" w:date="2018-11-01T02:10:23.3721655" w:id="1697241606">
        <w:r w:rsidRPr="006609EB" w:rsidR="71D7E5E2">
          <w:rPr>
            <w:lang w:val="pt-BR"/>
          </w:rPr>
          <w:t xml:space="preserve">o anotadas em um caderno sem qualquer organização e os funcionários constantemente deixam de relacionar quais produt</w:t>
        </w:r>
      </w:ins>
      <w:ins w:author="Fábio Aguiar" w:date="2018-11-01T02:10:53.3749366" w:id="218645640">
        <w:r w:rsidRPr="006609EB" w:rsidR="4FB7FDF8">
          <w:rPr>
            <w:lang w:val="pt-BR"/>
          </w:rPr>
          <w:t xml:space="preserve">os foram vendidos e qual o valor total da venda.</w:t>
        </w:r>
      </w:ins>
    </w:p>
    <w:p w:rsidRPr="006609EB" w:rsidR="0047586A" w:rsidP="0047586A" w:rsidRDefault="0047586A" w14:paraId="5A39BBE3" w14:textId="77777777">
      <w:pPr>
        <w:spacing w:after="120"/>
        <w:ind w:left="720" w:right="454"/>
        <w:contextualSpacing/>
        <w:rPr>
          <w:lang w:val="pt-BR"/>
        </w:rPr>
      </w:pPr>
    </w:p>
    <w:p w:rsidRPr="006609EB" w:rsidR="0047586A" w:rsidP="0047586A" w:rsidRDefault="0047586A" w14:paraId="723D95AD" w14:textId="77777777">
      <w:pPr>
        <w:pStyle w:val="PargrafodaLista"/>
        <w:numPr>
          <w:ilvl w:val="1"/>
          <w:numId w:val="3"/>
        </w:numPr>
        <w:spacing w:after="120"/>
        <w:ind w:right="454"/>
        <w:rPr>
          <w:lang w:val="pt-BR"/>
        </w:rPr>
      </w:pPr>
      <w:r w:rsidRPr="006609EB">
        <w:rPr>
          <w:lang w:val="pt-BR"/>
        </w:rPr>
        <w:t>Com um software gerenciando o fluxo de entrada e saída de produtos do estoque, será possível mitigar as divergências e perdas que hoje são decorrentes devido a utilização de processos manuais. Por exemplo: Produtos com data de validade próxima serão listados em um relatório para que o professional responsável possa dar ênfase na venda destes produtos.</w:t>
      </w:r>
    </w:p>
    <w:p w:rsidRPr="006609EB" w:rsidR="0047586A" w:rsidP="0047586A" w:rsidRDefault="0047586A" w14:paraId="41C8F396" w14:textId="77777777">
      <w:pPr>
        <w:spacing w:after="120"/>
        <w:ind w:left="720" w:right="454"/>
        <w:contextualSpacing/>
        <w:rPr>
          <w:lang w:val="pt-BR"/>
        </w:rPr>
      </w:pPr>
    </w:p>
    <w:p w:rsidRPr="006609EB" w:rsidR="0047586A" w:rsidP="0047586A" w:rsidRDefault="0047586A" w14:paraId="1784C7DB" w14:textId="2F9526FC" w14:noSpellErr="1">
      <w:pPr>
        <w:pStyle w:val="PargrafodaLista"/>
        <w:numPr>
          <w:ilvl w:val="1"/>
          <w:numId w:val="3"/>
        </w:numPr>
        <w:spacing w:after="120"/>
        <w:ind w:right="454"/>
        <w:rPr>
          <w:lang w:val="pt-BR"/>
        </w:rPr>
      </w:pPr>
      <w:r w:rsidRPr="006609EB">
        <w:rPr>
          <w:lang w:val="pt-BR"/>
        </w:rPr>
        <w:t xml:space="preserve">Através do </w:t>
      </w:r>
      <w:r w:rsidRPr="006609EB">
        <w:rPr>
          <w:lang w:val="pt-BR"/>
        </w:rPr>
        <w:t>cadastro</w:t>
      </w:r>
      <w:ins w:author="Fábio Aguiar" w:date="2018-11-03T23:30:16.663127" w:id="331735160">
        <w:r w:rsidRPr="006609EB" w:rsidR="2356A891">
          <w:rPr>
            <w:lang w:val="pt-BR"/>
          </w:rPr>
          <w:t xml:space="preserve"> </w:t>
        </w:r>
      </w:ins>
      <w:del w:author="Fábio Aguiar" w:date="2018-11-03T23:30:16.663127" w:id="464314468">
        <w:r w:rsidRPr="006609EB" w:rsidDel="2356A891">
          <w:rPr>
            <w:lang w:val="pt-BR"/>
          </w:rPr>
          <w:delText xml:space="preserve">  </w:delText>
        </w:r>
      </w:del>
      <w:r w:rsidRPr="006609EB">
        <w:rPr>
          <w:lang w:val="pt-BR"/>
        </w:rPr>
        <w:t>dos</w:t>
      </w:r>
      <w:r w:rsidRPr="006609EB">
        <w:rPr>
          <w:lang w:val="pt-BR"/>
        </w:rPr>
        <w:t xml:space="preserve"> clientes em uma base de dados, será possível obter informações dos produtos adquiridos pelo consumidor e traçar perfis de consumo, garantindo um atendimento personalizado de acordo com as necessidades e histórico do cliente.</w:t>
      </w:r>
    </w:p>
    <w:p w:rsidRPr="006609EB" w:rsidR="0047586A" w:rsidP="0047586A" w:rsidRDefault="0047586A" w14:paraId="72A3D3EC" w14:textId="77777777">
      <w:pPr>
        <w:spacing w:after="120"/>
        <w:ind w:left="720" w:right="454"/>
        <w:contextualSpacing/>
        <w:rPr>
          <w:lang w:val="pt-BR"/>
        </w:rPr>
      </w:pPr>
    </w:p>
    <w:p w:rsidRPr="006609EB" w:rsidR="0047586A" w:rsidP="5C9A1FD6" w:rsidRDefault="5C9A1FD6" w14:paraId="47B83B28" w14:textId="707A5181" w14:noSpellErr="1">
      <w:pPr>
        <w:pStyle w:val="PargrafodaLista"/>
        <w:numPr>
          <w:ilvl w:val="1"/>
          <w:numId w:val="3"/>
        </w:numPr>
        <w:spacing w:after="120"/>
        <w:ind w:right="454"/>
        <w:rPr>
          <w:lang w:val="pt-BR"/>
        </w:rPr>
      </w:pPr>
      <w:r w:rsidRPr="5C9A1FD6">
        <w:rPr>
          <w:lang w:val="pt-BR"/>
        </w:rPr>
        <w:t>As demais atividades administrativas pertinentes ao gestor do negócio serão positivamente impactadas com a implementação do sistema de controle financeiro pois será possível efetuar o comparativo de vendas para um determinado período, verificar quais produtos foram mais vendidos assegurando a eficiência e a assertividade no momento de realizar compras junto aos fornecedores.</w:t>
      </w:r>
    </w:p>
    <w:bookmarkEnd w:id="5"/>
    <w:p w:rsidR="5C9A1FD6" w:rsidP="5C9A1FD6" w:rsidRDefault="5C9A1FD6" w14:paraId="54171A84" w14:textId="2A0438A4">
      <w:pPr>
        <w:rPr>
          <w:b/>
          <w:bCs/>
          <w:sz w:val="26"/>
          <w:szCs w:val="26"/>
          <w:lang w:val="pt-BR"/>
        </w:rPr>
      </w:pPr>
    </w:p>
    <w:p w:rsidRPr="00D96CAF" w:rsidR="5C9A1FD6" w:rsidRDefault="5C9A1FD6" w14:paraId="5CE08C9E" w14:textId="18510B4A">
      <w:pPr>
        <w:rPr>
          <w:lang w:val="pt-BR"/>
        </w:rPr>
      </w:pPr>
      <w:r w:rsidRPr="5C9A1FD6">
        <w:rPr>
          <w:b/>
          <w:bCs/>
          <w:sz w:val="26"/>
          <w:szCs w:val="26"/>
          <w:lang w:val="pt-BR"/>
        </w:rPr>
        <w:t>2. Estudo de Viabilidade</w:t>
      </w:r>
    </w:p>
    <w:p w:rsidRPr="00D96CAF" w:rsidR="5C9A1FD6" w:rsidRDefault="5C9A1FD6" w14:paraId="73E6391B" w14:textId="0445005C">
      <w:pPr>
        <w:rPr>
          <w:lang w:val="pt-BR"/>
        </w:rPr>
      </w:pPr>
      <w:commentRangeStart w:id="11"/>
      <w:r w:rsidRPr="5C9A1FD6">
        <w:rPr>
          <w:lang w:val="pt-BR"/>
        </w:rPr>
        <w:t xml:space="preserve">A solução proposta ao cliente, visa a sistematização dos processos gerenciais da empresa, impactando diretamente em sua produtividade. Para isso, o Software será feito sob medida de acordo com os requisitos levantados junto ao cliente na fase de planejamento. Além do sistema informatizado, foram consideradas a implementação de planilhas eletrônicas ou de soluções prontas como o difundido software </w:t>
      </w:r>
      <w:proofErr w:type="spellStart"/>
      <w:r w:rsidRPr="5C9A1FD6">
        <w:rPr>
          <w:lang w:val="pt-BR"/>
        </w:rPr>
        <w:t>PingoBox</w:t>
      </w:r>
      <w:proofErr w:type="spellEnd"/>
      <w:r w:rsidRPr="5C9A1FD6">
        <w:rPr>
          <w:lang w:val="pt-BR"/>
        </w:rPr>
        <w:t>.</w:t>
      </w:r>
      <w:commentRangeEnd w:id="11"/>
      <w:r w:rsidR="00D96CAF">
        <w:rPr>
          <w:rStyle w:val="Refdecomentrio"/>
        </w:rPr>
        <w:commentReference w:id="11"/>
      </w:r>
    </w:p>
    <w:p w:rsidRPr="00D96CAF" w:rsidR="5C9A1FD6" w:rsidRDefault="5C9A1FD6" w14:paraId="2DABE5F7" w14:textId="5DEF96D3">
      <w:pPr>
        <w:rPr>
          <w:lang w:val="pt-BR"/>
        </w:rPr>
      </w:pPr>
      <w:r w:rsidRPr="00D96CAF">
        <w:rPr>
          <w:lang w:val="pt-BR"/>
        </w:rPr>
        <w:br/>
      </w:r>
    </w:p>
    <w:p w:rsidRPr="00D96CAF" w:rsidR="5C9A1FD6" w:rsidRDefault="5C9A1FD6" w14:paraId="58AE67A1" w14:textId="6FB0CF22">
      <w:pPr>
        <w:rPr>
          <w:lang w:val="pt-BR"/>
        </w:rPr>
      </w:pPr>
      <w:r w:rsidRPr="5C9A1FD6">
        <w:rPr>
          <w:b/>
          <w:bCs/>
          <w:lang w:val="pt-BR"/>
        </w:rPr>
        <w:t>2.1. Soluções de Mercado e OPE</w:t>
      </w:r>
    </w:p>
    <w:p w:rsidRPr="00D96CAF" w:rsidR="5C9A1FD6" w:rsidRDefault="5C9A1FD6" w14:paraId="75D16A61" w14:textId="5BE9CB8D">
      <w:pPr>
        <w:rPr>
          <w:lang w:val="pt-BR"/>
        </w:rPr>
      </w:pPr>
      <w:commentRangeStart w:id="12"/>
      <w:commentRangeStart w:id="13"/>
      <w:r w:rsidRPr="5C9A1FD6">
        <w:rPr>
          <w:lang w:val="pt-BR"/>
        </w:rPr>
        <w:t xml:space="preserve">Porém foi constatado que uma planilha eletrônica não satisfaria as necessidades mencionadas pelo cliente, pois a mesma não permite a construção de um banco de dados com controle de concorrência, ou seja, que permita acessos simultâneos. </w:t>
      </w:r>
      <w:commentRangeEnd w:id="12"/>
      <w:r w:rsidR="00D96CAF">
        <w:rPr>
          <w:rStyle w:val="Refdecomentrio"/>
        </w:rPr>
        <w:commentReference w:id="12"/>
      </w:r>
      <w:r w:rsidRPr="5C9A1FD6">
        <w:rPr>
          <w:lang w:val="pt-BR"/>
        </w:rPr>
        <w:t xml:space="preserve">Esta característica é fundamental visto que o cliente possui mais de uma loja e deseja que seus estoques </w:t>
      </w:r>
      <w:proofErr w:type="spellStart"/>
      <w:r w:rsidRPr="5C9A1FD6">
        <w:rPr>
          <w:lang w:val="pt-BR"/>
        </w:rPr>
        <w:t>cominique-se</w:t>
      </w:r>
      <w:proofErr w:type="spellEnd"/>
      <w:r w:rsidRPr="5C9A1FD6">
        <w:rPr>
          <w:lang w:val="pt-BR"/>
        </w:rPr>
        <w:t xml:space="preserve"> entre si.</w:t>
      </w:r>
    </w:p>
    <w:p w:rsidRPr="00D96CAF" w:rsidR="5C9A1FD6" w:rsidRDefault="5C9A1FD6" w14:paraId="69686B77" w14:textId="50DA3126">
      <w:pPr>
        <w:rPr>
          <w:lang w:val="pt-BR"/>
        </w:rPr>
      </w:pPr>
      <w:r w:rsidRPr="5C9A1FD6">
        <w:rPr>
          <w:lang w:val="pt-BR"/>
        </w:rPr>
        <w:t xml:space="preserve">O Software de gestão </w:t>
      </w:r>
      <w:proofErr w:type="spellStart"/>
      <w:r w:rsidRPr="5C9A1FD6">
        <w:rPr>
          <w:lang w:val="pt-BR"/>
        </w:rPr>
        <w:t>PingoBox</w:t>
      </w:r>
      <w:proofErr w:type="spellEnd"/>
      <w:r w:rsidRPr="5C9A1FD6">
        <w:rPr>
          <w:lang w:val="pt-BR"/>
        </w:rPr>
        <w:t xml:space="preserve">, embora muito difundido no comércio em geral, vem sofrendo constantes instabilidades de acordo com usuários que registraram inúmeras reclamações sem resposta através do site </w:t>
      </w:r>
      <w:proofErr w:type="spellStart"/>
      <w:r w:rsidRPr="5C9A1FD6">
        <w:rPr>
          <w:lang w:val="pt-BR"/>
        </w:rPr>
        <w:t>ReclameAqui</w:t>
      </w:r>
      <w:proofErr w:type="spellEnd"/>
      <w:r w:rsidRPr="5C9A1FD6">
        <w:rPr>
          <w:lang w:val="pt-BR"/>
        </w:rPr>
        <w:t xml:space="preserve">. Além de não permitir a personalização de sua interface ou de seus métodos de acesso a informação contidas em seu banco de dados, a solução pronta passou por uma recente reestruturação e agora o </w:t>
      </w:r>
      <w:proofErr w:type="spellStart"/>
      <w:r w:rsidRPr="5C9A1FD6">
        <w:rPr>
          <w:lang w:val="pt-BR"/>
        </w:rPr>
        <w:t>PingoBox</w:t>
      </w:r>
      <w:proofErr w:type="spellEnd"/>
      <w:r w:rsidRPr="5C9A1FD6">
        <w:rPr>
          <w:lang w:val="pt-BR"/>
        </w:rPr>
        <w:t xml:space="preserve"> faz parte de outra empresa que já atuava no ramo de softwares o que fez com que muitos lojistas abandonassem o software.</w:t>
      </w:r>
      <w:commentRangeEnd w:id="13"/>
      <w:r w:rsidR="00D96CAF">
        <w:rPr>
          <w:rStyle w:val="Refdecomentrio"/>
        </w:rPr>
        <w:commentReference w:id="13"/>
      </w:r>
    </w:p>
    <w:p w:rsidR="5C9A1FD6" w:rsidP="5C9A1FD6" w:rsidRDefault="5C9A1FD6" w14:paraId="12618791" w14:textId="3F249EFE">
      <w:pPr>
        <w:ind w:left="284" w:hanging="284"/>
        <w:rPr>
          <w:lang w:val="pt-BR"/>
        </w:rPr>
      </w:pPr>
    </w:p>
    <w:sectPr w:rsidR="5C9A1FD6">
      <w:type w:val="continuous"/>
      <w:pgSz w:w="11907" w:h="16840" w:orient="portrait"/>
      <w:pgMar w:top="1985" w:right="1701" w:bottom="1418" w:left="1701" w:header="964" w:footer="964" w:gutter="0"/>
      <w:cols w:space="720"/>
      <w:footerReference w:type="default" r:id="R94e1ede5aa7a4041"/>
      <w:sectPrChange w:author="Fábio Aguiar" w:date="2018-11-03T23:29:46.5946879" w:id="48836339">
        <w:sectPr w:rsidR="5C9A1FD6">
          <w:type w:val="continuous"/>
          <w:pgSz w:w="11907" w:h="16840"/>
          <w:pgMar w:top="1985" w:right="1701" w:bottom="1418" w:left="1701" w:header="964" w:footer="964" w:gutter="0"/>
          <w:cols w:space="72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v" w:author="vanderson.gomes@salas.aulas" w:date="2018-10-31T20:12:00Z" w:id="4">
    <w:p w:rsidRPr="00D96CAF" w:rsidR="00D96CAF" w:rsidRDefault="00D96CAF" w14:paraId="4BD70CDF" w14:textId="2E97DBD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D96CAF">
        <w:rPr>
          <w:lang w:val="pt-BR"/>
        </w:rPr>
        <w:t>De</w:t>
      </w:r>
      <w:r>
        <w:rPr>
          <w:lang w:val="pt-BR"/>
        </w:rPr>
        <w:t>screver o problema e não apresentar a empresa.</w:t>
      </w:r>
      <w:r>
        <w:rPr>
          <w:rStyle w:val="CommentReference"/>
        </w:rPr>
        <w:annotationRef/>
      </w:r>
    </w:p>
  </w:comment>
  <w:comment w:initials="v" w:author="vanderson.gomes@salas.aulas" w:date="2018-10-31T20:10:00Z" w:id="11">
    <w:p w:rsidRPr="00D96CAF" w:rsidR="00D96CAF" w:rsidRDefault="00D96CAF" w14:paraId="7A8B8860" w14:textId="186588B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D96CAF">
        <w:rPr>
          <w:lang w:val="pt-BR"/>
        </w:rPr>
        <w:t>Ma</w:t>
      </w:r>
      <w:r>
        <w:rPr>
          <w:lang w:val="pt-BR"/>
        </w:rPr>
        <w:t>s porque é viável fazer o sistema que vocês estão propondo?</w:t>
      </w:r>
    </w:p>
  </w:comment>
  <w:comment w:initials="v" w:author="vanderson.gomes@salas.aulas" w:date="2018-10-31T20:08:00Z" w:id="12">
    <w:p w:rsidRPr="00D96CAF" w:rsidR="00D96CAF" w:rsidRDefault="00D96CAF" w14:paraId="121F0556" w14:textId="26CDAE0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D96CAF">
        <w:rPr>
          <w:lang w:val="pt-BR"/>
        </w:rPr>
        <w:t>O que isso significa? Não f</w:t>
      </w:r>
      <w:r>
        <w:rPr>
          <w:lang w:val="pt-BR"/>
        </w:rPr>
        <w:t>az parte da solução de mercado.</w:t>
      </w:r>
    </w:p>
  </w:comment>
  <w:comment w:initials="v" w:author="vanderson.gomes@salas.aulas" w:date="2018-10-31T20:09:00Z" w:id="13">
    <w:p w:rsidRPr="00D96CAF" w:rsidR="00D96CAF" w:rsidRDefault="00D96CAF" w14:paraId="3A529800" w14:textId="2AE6FD2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D96CAF">
        <w:rPr>
          <w:lang w:val="pt-BR"/>
        </w:rPr>
        <w:t>Soluções de Mercado visa trazer u</w:t>
      </w:r>
      <w:r>
        <w:rPr>
          <w:lang w:val="pt-BR"/>
        </w:rPr>
        <w:t xml:space="preserve">ma pesquisa de softwares que possam atender as necessidades do cliente total ou </w:t>
      </w:r>
      <w:proofErr w:type="spellStart"/>
      <w:r>
        <w:rPr>
          <w:lang w:val="pt-BR"/>
        </w:rPr>
        <w:t>parcialente</w:t>
      </w:r>
      <w:proofErr w:type="spellEnd"/>
      <w:r>
        <w:rPr>
          <w:lang w:val="pt-BR"/>
        </w:rPr>
        <w:t>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BD70CDF"/>
  <w15:commentEx w15:done="0" w15:paraId="7A8B8860"/>
  <w15:commentEx w15:done="0" w15:paraId="121F0556"/>
  <w15:commentEx w15:done="0" w15:paraId="3A52980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BD70CDF" w16cid:durableId="1F848B35"/>
  <w16cid:commentId w16cid:paraId="7A8B8860" w16cid:durableId="1F848ABB"/>
  <w16cid:commentId w16cid:paraId="121F0556" w16cid:durableId="1F848A43"/>
  <w16cid:commentId w16cid:paraId="3A529800" w16cid:durableId="1F848A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9BD" w:rsidRDefault="00F019BD" w14:paraId="7B480374" w14:textId="77777777">
      <w:pPr>
        <w:spacing w:before="0"/>
      </w:pPr>
      <w:r>
        <w:separator/>
      </w:r>
    </w:p>
  </w:endnote>
  <w:endnote w:type="continuationSeparator" w:id="0">
    <w:p w:rsidR="00F019BD" w:rsidRDefault="00F019BD" w14:paraId="2AFAF082" w14:textId="777777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BE" w:rsidRDefault="00CF3FF9" w14:paraId="5460F38F" w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BE" w:rsidRDefault="00CF3FF9" w14:paraId="756ECFA9" w14:textId="77777777">
    <w:r>
      <w:t>Proceedings of the XII SIBGRAPI (October 1999) 101-104</w:t>
    </w: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201F07CF" w:rsidTr="57FDF538" w14:paraId="61455421">
      <w:trPr>
        <w:ins w:author="Fábio Aguiar" w:date="2018-11-03T23:29:46.5946879" w:id="142481848"/>
      </w:trPr>
      <w:tc>
        <w:tcPr>
          <w:tcW w:w="2835" w:type="dxa"/>
          <w:tcMar/>
        </w:tcPr>
        <w:p w:rsidR="201F07CF" w:rsidP="201F07CF" w:rsidRDefault="201F07CF" w14:paraId="6F1C0316" w14:textId="16348E2B">
          <w:pPr>
            <w:pStyle w:val="Cabealho"/>
            <w:bidi w:val="0"/>
            <w:ind w:left="-115"/>
            <w:jc w:val="left"/>
            <w:rPr>
              <w:ins w:author="Fábio Aguiar" w:date="2018-11-03T23:29:46.5946879" w:id="1197611935"/>
            </w:rPr>
            <w:pPrChange w:author="Fábio Aguiar" w:date="2018-11-03T23:29:46.5946879" w:id="1984355936">
              <w:pPr/>
            </w:pPrChange>
          </w:pPr>
        </w:p>
      </w:tc>
      <w:tc>
        <w:tcPr>
          <w:tcW w:w="2835" w:type="dxa"/>
          <w:tcMar/>
        </w:tcPr>
        <w:p w:rsidR="201F07CF" w:rsidP="201F07CF" w:rsidRDefault="201F07CF" w14:paraId="354DC1A8" w14:textId="726D07F2">
          <w:pPr>
            <w:pStyle w:val="Cabealho"/>
            <w:bidi w:val="0"/>
            <w:jc w:val="center"/>
            <w:rPr>
              <w:ins w:author="Fábio Aguiar" w:date="2018-11-03T23:29:46.5946879" w:id="2052928437"/>
            </w:rPr>
            <w:pPrChange w:author="Fábio Aguiar" w:date="2018-11-03T23:29:46.5946879" w:id="536234366">
              <w:pPr/>
            </w:pPrChange>
          </w:pPr>
        </w:p>
      </w:tc>
      <w:tc>
        <w:tcPr>
          <w:tcW w:w="2835" w:type="dxa"/>
          <w:tcMar/>
        </w:tcPr>
        <w:p w:rsidR="201F07CF" w:rsidP="201F07CF" w:rsidRDefault="201F07CF" w14:paraId="31FE0791" w14:textId="796F938D">
          <w:pPr>
            <w:pStyle w:val="Cabealho"/>
            <w:bidi w:val="0"/>
            <w:ind w:right="-115"/>
            <w:jc w:val="right"/>
            <w:rPr>
              <w:ins w:author="Fábio Aguiar" w:date="2018-11-03T23:29:46.5946879" w:id="1306855124"/>
            </w:rPr>
            <w:pPrChange w:author="Fábio Aguiar" w:date="2018-11-03T23:29:46.5946879" w:id="1992330723">
              <w:pPr/>
            </w:pPrChange>
          </w:pPr>
        </w:p>
      </w:tc>
    </w:tr>
  </w:tbl>
  <w:p w:rsidR="201F07CF" w:rsidP="201F07CF" w:rsidRDefault="201F07CF" w14:paraId="50A5DA6C" w14:textId="321C925C">
    <w:pPr>
      <w:pStyle w:val="Rodap"/>
      <w:bidi w:val="0"/>
      <w:pPrChange w:author="Fábio Aguiar" w:date="2018-11-03T23:29:46.5946879" w:id="1968914778">
        <w:pPr/>
      </w:pPrChange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201F07CF" w:rsidTr="57FDF538" w14:paraId="7D4F8DF4">
      <w:trPr>
        <w:ins w:author="Fábio Aguiar" w:date="2018-11-03T23:29:46.5946879" w:id="185657726"/>
      </w:trPr>
      <w:tc>
        <w:tcPr>
          <w:tcW w:w="2835" w:type="dxa"/>
          <w:tcMar/>
        </w:tcPr>
        <w:p w:rsidR="201F07CF" w:rsidP="201F07CF" w:rsidRDefault="201F07CF" w14:paraId="6C706B00" w14:textId="0E09463F">
          <w:pPr>
            <w:pStyle w:val="Cabealho"/>
            <w:bidi w:val="0"/>
            <w:ind w:left="-115"/>
            <w:jc w:val="left"/>
            <w:rPr>
              <w:ins w:author="Fábio Aguiar" w:date="2018-11-03T23:29:46.5946879" w:id="1436396293"/>
            </w:rPr>
            <w:pPrChange w:author="Fábio Aguiar" w:date="2018-11-03T23:29:46.5946879" w:id="558733131">
              <w:pPr/>
            </w:pPrChange>
          </w:pPr>
        </w:p>
      </w:tc>
      <w:tc>
        <w:tcPr>
          <w:tcW w:w="2835" w:type="dxa"/>
          <w:tcMar/>
        </w:tcPr>
        <w:p w:rsidR="201F07CF" w:rsidP="201F07CF" w:rsidRDefault="201F07CF" w14:paraId="5738AFD2" w14:textId="568E8A9F">
          <w:pPr>
            <w:pStyle w:val="Cabealho"/>
            <w:bidi w:val="0"/>
            <w:jc w:val="center"/>
            <w:rPr>
              <w:ins w:author="Fábio Aguiar" w:date="2018-11-03T23:29:46.5946879" w:id="1672357874"/>
            </w:rPr>
            <w:pPrChange w:author="Fábio Aguiar" w:date="2018-11-03T23:29:46.5946879" w:id="96116987">
              <w:pPr/>
            </w:pPrChange>
          </w:pPr>
        </w:p>
      </w:tc>
      <w:tc>
        <w:tcPr>
          <w:tcW w:w="2835" w:type="dxa"/>
          <w:tcMar/>
        </w:tcPr>
        <w:p w:rsidR="201F07CF" w:rsidP="201F07CF" w:rsidRDefault="201F07CF" w14:paraId="6548C84D" w14:textId="530B8CA9">
          <w:pPr>
            <w:pStyle w:val="Cabealho"/>
            <w:bidi w:val="0"/>
            <w:ind w:right="-115"/>
            <w:jc w:val="right"/>
            <w:rPr>
              <w:ins w:author="Fábio Aguiar" w:date="2018-11-03T23:29:46.5946879" w:id="750294171"/>
            </w:rPr>
            <w:pPrChange w:author="Fábio Aguiar" w:date="2018-11-03T23:29:46.5946879" w:id="623113738">
              <w:pPr/>
            </w:pPrChange>
          </w:pPr>
        </w:p>
      </w:tc>
    </w:tr>
  </w:tbl>
  <w:p w:rsidR="201F07CF" w:rsidP="201F07CF" w:rsidRDefault="201F07CF" w14:paraId="5BD23365" w14:textId="101C897F">
    <w:pPr>
      <w:pStyle w:val="Rodap"/>
      <w:bidi w:val="0"/>
      <w:pPrChange w:author="Fábio Aguiar" w:date="2018-11-03T23:29:46.5946879" w:id="592520158">
        <w:pPr/>
      </w:pPrChange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9BD" w:rsidRDefault="00F019BD" w14:paraId="21818E14" w14:textId="77777777">
      <w:pPr>
        <w:spacing w:before="0"/>
      </w:pPr>
      <w:r>
        <w:separator/>
      </w:r>
    </w:p>
  </w:footnote>
  <w:footnote w:type="continuationSeparator" w:id="0">
    <w:p w:rsidR="00F019BD" w:rsidRDefault="00F019BD" w14:paraId="2EABA699" w14:textId="7777777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BE" w:rsidRDefault="00CF3FF9" w14:paraId="133EDD17" w14:textId="77777777">
    <w:r>
      <w:fldChar w:fldCharType="begin"/>
    </w:r>
    <w:r>
      <w:instrText>PAGE</w:instrText>
    </w:r>
    <w:r>
      <w:fldChar w:fldCharType="end"/>
    </w:r>
  </w:p>
  <w:p w:rsidRPr="006609EB" w:rsidR="00206DBE" w:rsidRDefault="00CF3FF9" w14:paraId="6FD7D66B" w14:textId="77777777">
    <w:pPr>
      <w:jc w:val="right"/>
      <w:rPr>
        <w:lang w:val="pt-BR"/>
      </w:rPr>
    </w:pPr>
    <w:r w:rsidRPr="006609EB">
      <w:rPr>
        <w:lang w:val="pt-BR"/>
      </w:rPr>
      <w:t xml:space="preserve">S. </w:t>
    </w:r>
    <w:proofErr w:type="spellStart"/>
    <w:r w:rsidRPr="006609EB">
      <w:rPr>
        <w:lang w:val="pt-BR"/>
      </w:rPr>
      <w:t>Sandri</w:t>
    </w:r>
    <w:proofErr w:type="spellEnd"/>
    <w:r w:rsidRPr="006609EB">
      <w:rPr>
        <w:lang w:val="pt-BR"/>
      </w:rPr>
      <w:t xml:space="preserve">, J. Stolfi, </w:t>
    </w:r>
    <w:proofErr w:type="spellStart"/>
    <w:proofErr w:type="gramStart"/>
    <w:r w:rsidRPr="006609EB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BE" w:rsidRDefault="00206DBE" w14:paraId="3DEEC669" w14:textId="77777777"/>
  <w:p w:rsidR="00206DBE" w:rsidRDefault="00206DBE" w14:paraId="3656B9AB" w14:textId="7777777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E77"/>
    <w:multiLevelType w:val="multilevel"/>
    <w:tmpl w:val="F9DA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DE6B97"/>
    <w:multiLevelType w:val="hybridMultilevel"/>
    <w:tmpl w:val="0B5AEE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A45831"/>
    <w:multiLevelType w:val="hybridMultilevel"/>
    <w:tmpl w:val="4DCA94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nderson.gomes@salas.aulas">
    <w15:presenceInfo w15:providerId="AD" w15:userId="S-1-5-21-2276270782-3425460420-2294784772-2968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DBE"/>
    <w:rsid w:val="00000AF6"/>
    <w:rsid w:val="0001411F"/>
    <w:rsid w:val="000601B8"/>
    <w:rsid w:val="00064F1A"/>
    <w:rsid w:val="000711EE"/>
    <w:rsid w:val="000903BB"/>
    <w:rsid w:val="000A1BB8"/>
    <w:rsid w:val="001A7269"/>
    <w:rsid w:val="00206DBE"/>
    <w:rsid w:val="002B57A6"/>
    <w:rsid w:val="003233A7"/>
    <w:rsid w:val="00394BBE"/>
    <w:rsid w:val="0040412A"/>
    <w:rsid w:val="00431B84"/>
    <w:rsid w:val="00450E75"/>
    <w:rsid w:val="0047586A"/>
    <w:rsid w:val="004C4768"/>
    <w:rsid w:val="0059383A"/>
    <w:rsid w:val="006179C1"/>
    <w:rsid w:val="006609EB"/>
    <w:rsid w:val="00696896"/>
    <w:rsid w:val="00740DBA"/>
    <w:rsid w:val="007851FC"/>
    <w:rsid w:val="008778E4"/>
    <w:rsid w:val="00932068"/>
    <w:rsid w:val="00966467"/>
    <w:rsid w:val="009B2163"/>
    <w:rsid w:val="00A1499C"/>
    <w:rsid w:val="00A31DB5"/>
    <w:rsid w:val="00CC58D1"/>
    <w:rsid w:val="00CF210E"/>
    <w:rsid w:val="00CF3FF9"/>
    <w:rsid w:val="00D16E95"/>
    <w:rsid w:val="00D728BA"/>
    <w:rsid w:val="00D96CAF"/>
    <w:rsid w:val="00F019BD"/>
    <w:rsid w:val="00F06927"/>
    <w:rsid w:val="0284E345"/>
    <w:rsid w:val="095DF2DD"/>
    <w:rsid w:val="0CB3AA82"/>
    <w:rsid w:val="10444A2C"/>
    <w:rsid w:val="177B216D"/>
    <w:rsid w:val="1C7D2650"/>
    <w:rsid w:val="201F07CF"/>
    <w:rsid w:val="2356A891"/>
    <w:rsid w:val="25922E2D"/>
    <w:rsid w:val="2D3FB83E"/>
    <w:rsid w:val="350DF290"/>
    <w:rsid w:val="4306E41A"/>
    <w:rsid w:val="472F749F"/>
    <w:rsid w:val="480E3C2A"/>
    <w:rsid w:val="4FB7FDF8"/>
    <w:rsid w:val="57FDF538"/>
    <w:rsid w:val="5B24B8C9"/>
    <w:rsid w:val="5C66C0F7"/>
    <w:rsid w:val="5C9A1FD6"/>
    <w:rsid w:val="610C9D20"/>
    <w:rsid w:val="68928684"/>
    <w:rsid w:val="6E897AA3"/>
    <w:rsid w:val="71D7E5E2"/>
    <w:rsid w:val="72B575D0"/>
    <w:rsid w:val="73DD26B1"/>
    <w:rsid w:val="7D4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6E41A"/>
  <w15:docId w15:val="{16ea0b18-a0b4-42cb-9fe6-59e29b0d7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" w:hAnsi="Times" w:eastAsia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stern" w:customStyle="1">
    <w:name w:val="western"/>
    <w:basedOn w:val="Normal"/>
    <w:rsid w:val="00D728BA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lear" w:pos="720"/>
      </w:tabs>
      <w:spacing w:before="100" w:beforeAutospacing="1" w:after="119"/>
      <w:jc w:val="left"/>
    </w:pPr>
    <w:rPr>
      <w:rFonts w:ascii="Times New Roman" w:hAnsi="Times New Roman" w:eastAsia="Times New Roman" w:cs="Times New Roman"/>
      <w:color w:val="auto"/>
      <w:lang w:val="pt-BR"/>
    </w:rPr>
  </w:style>
  <w:style w:type="paragraph" w:styleId="PargrafodaLista">
    <w:name w:val="List Paragraph"/>
    <w:basedOn w:val="Normal"/>
    <w:uiPriority w:val="34"/>
    <w:qFormat/>
    <w:rsid w:val="003233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57A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57A6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47586A"/>
    <w:pPr>
      <w:tabs>
        <w:tab w:val="clear" w:pos="720"/>
        <w:tab w:val="center" w:pos="4252"/>
        <w:tab w:val="right" w:pos="8504"/>
      </w:tabs>
      <w:spacing w:before="0"/>
    </w:pPr>
  </w:style>
  <w:style w:type="character" w:styleId="RodapChar" w:customStyle="1">
    <w:name w:val="Rodapé Char"/>
    <w:basedOn w:val="Fontepargpadro"/>
    <w:link w:val="Rodap"/>
    <w:uiPriority w:val="99"/>
    <w:rsid w:val="0047586A"/>
  </w:style>
  <w:style w:type="paragraph" w:styleId="Cabealho">
    <w:name w:val="header"/>
    <w:basedOn w:val="Normal"/>
    <w:link w:val="CabealhoChar"/>
    <w:uiPriority w:val="99"/>
    <w:unhideWhenUsed/>
    <w:rsid w:val="0047586A"/>
    <w:pPr>
      <w:tabs>
        <w:tab w:val="clear" w:pos="720"/>
        <w:tab w:val="center" w:pos="4252"/>
        <w:tab w:val="right" w:pos="8504"/>
      </w:tabs>
      <w:spacing w:before="0"/>
    </w:pPr>
  </w:style>
  <w:style w:type="character" w:styleId="CabealhoChar" w:customStyle="1">
    <w:name w:val="Cabeçalho Char"/>
    <w:basedOn w:val="Fontepargpadro"/>
    <w:link w:val="Cabealho"/>
    <w:uiPriority w:val="99"/>
    <w:rsid w:val="0047586A"/>
  </w:style>
  <w:style w:type="character" w:styleId="Refdecomentrio">
    <w:name w:val="annotation reference"/>
    <w:basedOn w:val="Fontepargpadro"/>
    <w:uiPriority w:val="99"/>
    <w:semiHidden/>
    <w:unhideWhenUsed/>
    <w:rsid w:val="00D96C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96CAF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96CA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96CA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96CA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CAF"/>
    <w:pPr>
      <w:spacing w:before="0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96CAF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11/relationships/commentsExtended" Target="commentsExtended.xml" Id="rId13" /><Relationship Type="http://schemas.openxmlformats.org/officeDocument/2006/relationships/settings" Target="settings.xml" Id="rId3" /><Relationship Type="http://schemas.openxmlformats.org/officeDocument/2006/relationships/hyperlink" Target="mailto:mvnxr28@gmail.com" TargetMode="External" Id="rId7" /><Relationship Type="http://schemas.openxmlformats.org/officeDocument/2006/relationships/comments" Target="comments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microsoft.com/office/2011/relationships/people" Target="peop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microsoft.com/office/2016/09/relationships/commentsIds" Target="commentsIds.xml" Id="rId14" /><Relationship Type="http://schemas.openxmlformats.org/officeDocument/2006/relationships/footer" Target="/word/footer3.xml" Id="R1efe8ae91aff4e77" /><Relationship Type="http://schemas.openxmlformats.org/officeDocument/2006/relationships/footer" Target="/word/footer4.xml" Id="R94e1ede5aa7a40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Fábio Aguiar</dc:creator>
  <lastModifiedBy>Fábio Aguiar</lastModifiedBy>
  <revision>41</revision>
  <dcterms:created xsi:type="dcterms:W3CDTF">2018-11-03T23:28:14.6985395Z</dcterms:created>
  <dcterms:modified xsi:type="dcterms:W3CDTF">2018-11-03T23:30:47.4899517Z</dcterms:modified>
</coreProperties>
</file>